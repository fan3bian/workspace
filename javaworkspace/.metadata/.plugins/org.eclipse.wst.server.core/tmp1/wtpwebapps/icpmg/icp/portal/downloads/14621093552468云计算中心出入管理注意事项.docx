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5D" w:rsidRDefault="00B50845" w:rsidP="001B248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云计算</w:t>
      </w:r>
      <w:r w:rsidR="002D298F" w:rsidRPr="008F45A5">
        <w:rPr>
          <w:rFonts w:hint="eastAsia"/>
          <w:b/>
          <w:sz w:val="40"/>
        </w:rPr>
        <w:t>中心</w:t>
      </w:r>
      <w:r w:rsidR="00813717">
        <w:rPr>
          <w:rFonts w:hint="eastAsia"/>
          <w:b/>
          <w:sz w:val="40"/>
        </w:rPr>
        <w:t>出入</w:t>
      </w:r>
      <w:r w:rsidR="002D298F" w:rsidRPr="008F45A5">
        <w:rPr>
          <w:rFonts w:hint="eastAsia"/>
          <w:b/>
          <w:sz w:val="40"/>
        </w:rPr>
        <w:t>管理</w:t>
      </w:r>
      <w:ins w:id="0" w:author="ln cao" w:date="2015-09-15T14:29:00Z">
        <w:r w:rsidR="00903A77">
          <w:rPr>
            <w:b/>
            <w:sz w:val="40"/>
          </w:rPr>
          <w:t>注意事项</w:t>
        </w:r>
      </w:ins>
      <w:del w:id="1" w:author="ln cao" w:date="2015-09-15T14:29:00Z">
        <w:r w:rsidR="002D298F" w:rsidRPr="008F45A5" w:rsidDel="00903A77">
          <w:rPr>
            <w:rFonts w:hint="eastAsia"/>
            <w:b/>
            <w:sz w:val="40"/>
          </w:rPr>
          <w:delText>制度</w:delText>
        </w:r>
      </w:del>
    </w:p>
    <w:p w:rsidR="00813717" w:rsidRPr="00813717" w:rsidRDefault="00CD34F9" w:rsidP="001B2487">
      <w:pPr>
        <w:jc w:val="center"/>
        <w:rPr>
          <w:b/>
          <w:sz w:val="24"/>
          <w:szCs w:val="24"/>
        </w:rPr>
      </w:pPr>
      <w:r w:rsidRPr="00CD34F9">
        <w:rPr>
          <w:rFonts w:hint="eastAsia"/>
          <w:b/>
          <w:sz w:val="24"/>
          <w:szCs w:val="24"/>
        </w:rPr>
        <w:t>数据中心来访人员禁止携带下列物品入内</w:t>
      </w:r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手机、笔记本、平板电脑等电子设备</w:t>
      </w:r>
      <w:ins w:id="2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照相机、摄像机等录像设备及录音器材</w:t>
      </w:r>
      <w:ins w:id="3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U</w:t>
      </w:r>
      <w:r>
        <w:rPr>
          <w:rFonts w:ascii="Calibri" w:eastAsia="宋体" w:hAnsi="Calibri" w:cs="Times New Roman" w:hint="eastAsia"/>
          <w:sz w:val="24"/>
          <w:szCs w:val="24"/>
        </w:rPr>
        <w:t>盘、移动硬盘、光盘等存储设备和介质</w:t>
      </w:r>
      <w:ins w:id="4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食品、饮料、香烟</w:t>
      </w:r>
      <w:ins w:id="5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酒精及麻醉物品</w:t>
      </w:r>
      <w:ins w:id="6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易燃易爆物品</w:t>
      </w:r>
      <w:ins w:id="7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具有腐蚀性、挥发性的气体和液体</w:t>
      </w:r>
      <w:ins w:id="8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可干扰计算机设备和通信的电磁设备</w:t>
      </w:r>
      <w:ins w:id="9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  <w:bookmarkStart w:id="10" w:name="_GoBack"/>
      <w:bookmarkEnd w:id="10"/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放射性物品</w:t>
      </w:r>
      <w:ins w:id="11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13717">
      <w:pPr>
        <w:pStyle w:val="a5"/>
        <w:numPr>
          <w:ilvl w:val="0"/>
          <w:numId w:val="5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安全管理人员提醒禁止携带的其他物品</w:t>
      </w:r>
      <w:ins w:id="12" w:author="ln cao" w:date="2015-09-15T14:29:00Z">
        <w:r w:rsidR="00903A77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8B1F68" w:rsidRDefault="008B1F68">
      <w:pPr>
        <w:pStyle w:val="a5"/>
        <w:spacing w:before="120" w:after="120" w:line="360" w:lineRule="auto"/>
        <w:ind w:left="420" w:firstLineChars="0" w:firstLine="0"/>
        <w:jc w:val="left"/>
        <w:rPr>
          <w:rFonts w:ascii="Calibri" w:eastAsia="宋体" w:hAnsi="Calibri" w:cs="Times New Roman"/>
          <w:sz w:val="24"/>
          <w:szCs w:val="24"/>
        </w:rPr>
      </w:pPr>
    </w:p>
    <w:sectPr w:rsidR="008B1F68" w:rsidSect="00CD34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40" w:rsidRDefault="00106040" w:rsidP="002D298F">
      <w:r>
        <w:separator/>
      </w:r>
    </w:p>
  </w:endnote>
  <w:endnote w:type="continuationSeparator" w:id="0">
    <w:p w:rsidR="00106040" w:rsidRDefault="00106040" w:rsidP="002D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40" w:rsidRDefault="00106040" w:rsidP="002D298F">
      <w:r>
        <w:separator/>
      </w:r>
    </w:p>
  </w:footnote>
  <w:footnote w:type="continuationSeparator" w:id="0">
    <w:p w:rsidR="00106040" w:rsidRDefault="00106040" w:rsidP="002D2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87" w:rsidRDefault="001B2487">
    <w:pPr>
      <w:pStyle w:val="a3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448435" cy="2667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="00813717">
      <w:rPr>
        <w:rFonts w:hint="eastAsia"/>
      </w:rPr>
      <w:t>云计算中心</w:t>
    </w:r>
    <w:r>
      <w:rPr>
        <w:rFonts w:hint="eastAsia"/>
      </w:rPr>
      <w:t>出入管理</w:t>
    </w:r>
    <w:r w:rsidR="00813717">
      <w:rPr>
        <w:rFonts w:hint="eastAsia"/>
      </w:rPr>
      <w:t>注意事项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5FEE"/>
    <w:multiLevelType w:val="hybridMultilevel"/>
    <w:tmpl w:val="D3B093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30C77"/>
    <w:multiLevelType w:val="hybridMultilevel"/>
    <w:tmpl w:val="DFC0490C"/>
    <w:lvl w:ilvl="0" w:tplc="A3D23982">
      <w:start w:val="1"/>
      <w:numFmt w:val="chineseCountingThousand"/>
      <w:lvlText w:val="第%1条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977B5E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n cao">
    <w15:presenceInfo w15:providerId="Windows Live" w15:userId="37cc6f1d2cf84f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7740"/>
    <w:rsid w:val="000A6E9D"/>
    <w:rsid w:val="00106040"/>
    <w:rsid w:val="001B2487"/>
    <w:rsid w:val="002D298F"/>
    <w:rsid w:val="002E3E36"/>
    <w:rsid w:val="005A6BE8"/>
    <w:rsid w:val="00667088"/>
    <w:rsid w:val="00704267"/>
    <w:rsid w:val="00774ED8"/>
    <w:rsid w:val="00813717"/>
    <w:rsid w:val="008B1F68"/>
    <w:rsid w:val="008F45A5"/>
    <w:rsid w:val="00903A77"/>
    <w:rsid w:val="0097782B"/>
    <w:rsid w:val="009825D1"/>
    <w:rsid w:val="009A1FB6"/>
    <w:rsid w:val="00AD257D"/>
    <w:rsid w:val="00B50845"/>
    <w:rsid w:val="00BC21BC"/>
    <w:rsid w:val="00C06BE9"/>
    <w:rsid w:val="00C97740"/>
    <w:rsid w:val="00CD34F9"/>
    <w:rsid w:val="00EB185D"/>
    <w:rsid w:val="00F02253"/>
    <w:rsid w:val="00F47955"/>
    <w:rsid w:val="00F61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0CD02C-845C-45B8-A414-31F2421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F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B24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24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24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24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24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24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24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24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24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98F"/>
    <w:rPr>
      <w:sz w:val="18"/>
      <w:szCs w:val="18"/>
    </w:rPr>
  </w:style>
  <w:style w:type="character" w:customStyle="1" w:styleId="1Char">
    <w:name w:val="标题 1 Char"/>
    <w:basedOn w:val="a0"/>
    <w:link w:val="1"/>
    <w:rsid w:val="001B248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B24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B2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B24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24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B2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2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B2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B2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B2487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774E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ln cao</cp:lastModifiedBy>
  <cp:revision>11</cp:revision>
  <dcterms:created xsi:type="dcterms:W3CDTF">2014-01-12T16:50:00Z</dcterms:created>
  <dcterms:modified xsi:type="dcterms:W3CDTF">2015-09-15T06:29:00Z</dcterms:modified>
</cp:coreProperties>
</file>