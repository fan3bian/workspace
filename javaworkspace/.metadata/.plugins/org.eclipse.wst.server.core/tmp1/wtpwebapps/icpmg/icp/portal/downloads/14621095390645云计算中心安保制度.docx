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56D9" w:rsidRPr="00A50801" w:rsidRDefault="00A50801" w:rsidP="00A50801">
      <w:pPr>
        <w:jc w:val="center"/>
        <w:rPr>
          <w:b/>
          <w:sz w:val="40"/>
        </w:rPr>
      </w:pPr>
      <w:r w:rsidRPr="00A50801">
        <w:rPr>
          <w:rFonts w:hint="eastAsia"/>
          <w:b/>
          <w:sz w:val="40"/>
        </w:rPr>
        <w:t>云计算中心安保制度</w:t>
      </w:r>
    </w:p>
    <w:p w:rsidR="00A50801" w:rsidRPr="00A50801" w:rsidRDefault="00A50801" w:rsidP="00A50801">
      <w:pPr>
        <w:pStyle w:val="a5"/>
        <w:numPr>
          <w:ilvl w:val="0"/>
          <w:numId w:val="1"/>
        </w:numPr>
        <w:spacing w:before="120" w:after="120" w:line="360" w:lineRule="auto"/>
        <w:ind w:firstLineChars="0"/>
        <w:jc w:val="left"/>
      </w:pPr>
      <w:r>
        <w:rPr>
          <w:rFonts w:ascii="Calibri" w:eastAsia="宋体" w:hAnsi="Calibri" w:cs="Times New Roman" w:hint="eastAsia"/>
          <w:sz w:val="24"/>
          <w:szCs w:val="24"/>
        </w:rPr>
        <w:t>出入云计算中心应注意锁好防盗门。对于客户</w:t>
      </w:r>
      <w:r w:rsidRPr="00A50801">
        <w:rPr>
          <w:rFonts w:ascii="Calibri" w:eastAsia="宋体" w:hAnsi="Calibri" w:cs="Times New Roman" w:hint="eastAsia"/>
          <w:sz w:val="24"/>
          <w:szCs w:val="24"/>
        </w:rPr>
        <w:t>进出</w:t>
      </w:r>
      <w:r>
        <w:rPr>
          <w:rFonts w:ascii="Calibri" w:eastAsia="宋体" w:hAnsi="Calibri" w:cs="Times New Roman" w:hint="eastAsia"/>
          <w:sz w:val="24"/>
          <w:szCs w:val="24"/>
        </w:rPr>
        <w:t>云计算中心</w:t>
      </w:r>
      <w:r w:rsidRPr="00A50801">
        <w:rPr>
          <w:rFonts w:ascii="Calibri" w:eastAsia="宋体" w:hAnsi="Calibri" w:cs="Times New Roman" w:hint="eastAsia"/>
          <w:sz w:val="24"/>
          <w:szCs w:val="24"/>
        </w:rPr>
        <w:t>，</w:t>
      </w:r>
      <w:r>
        <w:rPr>
          <w:rFonts w:ascii="Calibri" w:eastAsia="宋体" w:hAnsi="Calibri" w:cs="Times New Roman" w:hint="eastAsia"/>
          <w:sz w:val="24"/>
          <w:szCs w:val="24"/>
        </w:rPr>
        <w:t>云计算中心</w:t>
      </w:r>
      <w:r w:rsidRPr="00A50801">
        <w:rPr>
          <w:rFonts w:ascii="Calibri" w:eastAsia="宋体" w:hAnsi="Calibri" w:cs="Times New Roman" w:hint="eastAsia"/>
          <w:sz w:val="24"/>
          <w:szCs w:val="24"/>
        </w:rPr>
        <w:t>相关的</w:t>
      </w:r>
      <w:r>
        <w:rPr>
          <w:rFonts w:ascii="Calibri" w:eastAsia="宋体" w:hAnsi="Calibri" w:cs="Times New Roman" w:hint="eastAsia"/>
          <w:sz w:val="24"/>
          <w:szCs w:val="24"/>
        </w:rPr>
        <w:t>运</w:t>
      </w:r>
      <w:proofErr w:type="gramStart"/>
      <w:r>
        <w:rPr>
          <w:rFonts w:ascii="Calibri" w:eastAsia="宋体" w:hAnsi="Calibri" w:cs="Times New Roman" w:hint="eastAsia"/>
          <w:sz w:val="24"/>
          <w:szCs w:val="24"/>
        </w:rPr>
        <w:t>维管理</w:t>
      </w:r>
      <w:proofErr w:type="gramEnd"/>
      <w:r>
        <w:rPr>
          <w:rFonts w:ascii="Calibri" w:eastAsia="宋体" w:hAnsi="Calibri" w:cs="Times New Roman" w:hint="eastAsia"/>
          <w:sz w:val="24"/>
          <w:szCs w:val="24"/>
        </w:rPr>
        <w:t>人员</w:t>
      </w:r>
      <w:r w:rsidRPr="00A50801">
        <w:rPr>
          <w:rFonts w:ascii="Calibri" w:eastAsia="宋体" w:hAnsi="Calibri" w:cs="Times New Roman" w:hint="eastAsia"/>
          <w:sz w:val="24"/>
          <w:szCs w:val="24"/>
        </w:rPr>
        <w:t>应负责该客人的安全防范工作。最后离开</w:t>
      </w:r>
      <w:r>
        <w:rPr>
          <w:rFonts w:ascii="Calibri" w:eastAsia="宋体" w:hAnsi="Calibri" w:cs="Times New Roman" w:hint="eastAsia"/>
          <w:sz w:val="24"/>
          <w:szCs w:val="24"/>
        </w:rPr>
        <w:t>云计算中心</w:t>
      </w:r>
      <w:r w:rsidRPr="00A50801">
        <w:rPr>
          <w:rFonts w:ascii="Calibri" w:eastAsia="宋体" w:hAnsi="Calibri" w:cs="Times New Roman" w:hint="eastAsia"/>
          <w:sz w:val="24"/>
          <w:szCs w:val="24"/>
        </w:rPr>
        <w:t>的人员必须自觉检查和关闭</w:t>
      </w:r>
      <w:proofErr w:type="gramStart"/>
      <w:r w:rsidRPr="00A50801">
        <w:rPr>
          <w:rFonts w:ascii="Calibri" w:eastAsia="宋体" w:hAnsi="Calibri" w:cs="Times New Roman" w:hint="eastAsia"/>
          <w:sz w:val="24"/>
          <w:szCs w:val="24"/>
        </w:rPr>
        <w:t>所有</w:t>
      </w:r>
      <w:r>
        <w:rPr>
          <w:rFonts w:ascii="Calibri" w:eastAsia="宋体" w:hAnsi="Calibri" w:cs="Times New Roman" w:hint="eastAsia"/>
          <w:sz w:val="24"/>
          <w:szCs w:val="24"/>
        </w:rPr>
        <w:t>云</w:t>
      </w:r>
      <w:proofErr w:type="gramEnd"/>
      <w:r>
        <w:rPr>
          <w:rFonts w:ascii="Calibri" w:eastAsia="宋体" w:hAnsi="Calibri" w:cs="Times New Roman" w:hint="eastAsia"/>
          <w:sz w:val="24"/>
          <w:szCs w:val="24"/>
        </w:rPr>
        <w:t>计算中心</w:t>
      </w:r>
      <w:r w:rsidRPr="00A50801">
        <w:rPr>
          <w:rFonts w:ascii="Calibri" w:eastAsia="宋体" w:hAnsi="Calibri" w:cs="Times New Roman" w:hint="eastAsia"/>
          <w:sz w:val="24"/>
          <w:szCs w:val="24"/>
        </w:rPr>
        <w:t>门窗、锁定防盗装置。</w:t>
      </w:r>
    </w:p>
    <w:p w:rsidR="00A50801" w:rsidRDefault="00A50801" w:rsidP="00A50801">
      <w:pPr>
        <w:pStyle w:val="a5"/>
        <w:numPr>
          <w:ilvl w:val="0"/>
          <w:numId w:val="1"/>
        </w:numPr>
        <w:spacing w:before="120" w:after="120" w:line="360" w:lineRule="auto"/>
        <w:ind w:firstLineChars="0"/>
        <w:jc w:val="left"/>
      </w:pPr>
      <w:r w:rsidRPr="00A50801">
        <w:rPr>
          <w:rFonts w:ascii="Calibri" w:eastAsia="宋体" w:hAnsi="Calibri" w:cs="Times New Roman" w:hint="eastAsia"/>
          <w:sz w:val="24"/>
          <w:szCs w:val="24"/>
        </w:rPr>
        <w:t>应主动拒绝陌生人进出</w:t>
      </w:r>
      <w:r>
        <w:rPr>
          <w:rFonts w:ascii="Calibri" w:eastAsia="宋体" w:hAnsi="Calibri" w:cs="Times New Roman" w:hint="eastAsia"/>
          <w:sz w:val="24"/>
          <w:szCs w:val="24"/>
        </w:rPr>
        <w:t>云计算中心</w:t>
      </w:r>
      <w:r w:rsidRPr="00A50801">
        <w:rPr>
          <w:rFonts w:ascii="Calibri" w:eastAsia="宋体" w:hAnsi="Calibri" w:cs="Times New Roman" w:hint="eastAsia"/>
          <w:sz w:val="24"/>
          <w:szCs w:val="24"/>
        </w:rPr>
        <w:t>。</w:t>
      </w:r>
      <w:r w:rsidRPr="00A50801">
        <w:rPr>
          <w:rFonts w:ascii="Calibri" w:eastAsia="宋体" w:hAnsi="Calibri" w:cs="Times New Roman" w:hint="eastAsia"/>
          <w:sz w:val="24"/>
          <w:szCs w:val="24"/>
        </w:rPr>
        <w:t>  </w:t>
      </w:r>
      <w:r>
        <w:rPr>
          <w:rFonts w:hint="eastAsia"/>
        </w:rPr>
        <w:t> </w:t>
      </w:r>
    </w:p>
    <w:p w:rsidR="00A50801" w:rsidRDefault="00A50801" w:rsidP="00A50801">
      <w:pPr>
        <w:pStyle w:val="a5"/>
        <w:numPr>
          <w:ilvl w:val="0"/>
          <w:numId w:val="1"/>
        </w:numPr>
        <w:spacing w:before="120" w:after="120" w:line="360" w:lineRule="auto"/>
        <w:ind w:firstLineChars="0"/>
        <w:jc w:val="left"/>
      </w:pPr>
      <w:del w:id="0" w:author="ln cao" w:date="2015-09-15T14:23:00Z">
        <w:r w:rsidRPr="00A50801" w:rsidDel="005166D4">
          <w:rPr>
            <w:rFonts w:ascii="Calibri" w:eastAsia="宋体" w:hAnsi="Calibri" w:cs="Times New Roman" w:hint="eastAsia"/>
            <w:sz w:val="24"/>
            <w:szCs w:val="24"/>
          </w:rPr>
          <w:delText> </w:delText>
        </w:r>
      </w:del>
      <w:r>
        <w:rPr>
          <w:rFonts w:ascii="Calibri" w:eastAsia="宋体" w:hAnsi="Calibri" w:cs="Times New Roman" w:hint="eastAsia"/>
          <w:sz w:val="24"/>
          <w:szCs w:val="24"/>
        </w:rPr>
        <w:t>运</w:t>
      </w:r>
      <w:proofErr w:type="gramStart"/>
      <w:r>
        <w:rPr>
          <w:rFonts w:ascii="Calibri" w:eastAsia="宋体" w:hAnsi="Calibri" w:cs="Times New Roman" w:hint="eastAsia"/>
          <w:sz w:val="24"/>
          <w:szCs w:val="24"/>
        </w:rPr>
        <w:t>维管理</w:t>
      </w:r>
      <w:proofErr w:type="gramEnd"/>
      <w:r w:rsidRPr="00A50801">
        <w:rPr>
          <w:rFonts w:ascii="Calibri" w:eastAsia="宋体" w:hAnsi="Calibri" w:cs="Times New Roman" w:hint="eastAsia"/>
          <w:sz w:val="24"/>
          <w:szCs w:val="24"/>
        </w:rPr>
        <w:t>人员离开工作区域前，应保证工作区域内保存的重要文件、资料、设备、数据处于安全保护状态。如检查并锁上自己工作柜</w:t>
      </w:r>
      <w:del w:id="1" w:author="ln cao" w:date="2015-09-15T14:28:00Z">
        <w:r w:rsidRPr="00A50801" w:rsidDel="00133C32">
          <w:rPr>
            <w:rFonts w:ascii="Calibri" w:eastAsia="宋体" w:hAnsi="Calibri" w:cs="Times New Roman" w:hint="eastAsia"/>
            <w:sz w:val="24"/>
            <w:szCs w:val="24"/>
          </w:rPr>
          <w:delText>枱</w:delText>
        </w:r>
      </w:del>
      <w:r w:rsidRPr="00A50801">
        <w:rPr>
          <w:rFonts w:ascii="Calibri" w:eastAsia="宋体" w:hAnsi="Calibri" w:cs="Times New Roman" w:hint="eastAsia"/>
          <w:sz w:val="24"/>
          <w:szCs w:val="24"/>
        </w:rPr>
        <w:t>、锁定工作电脑、并将桌面重要资料和数据妥善保存等等。</w:t>
      </w:r>
      <w:r w:rsidRPr="00A50801">
        <w:rPr>
          <w:rFonts w:ascii="Calibri" w:eastAsia="宋体" w:hAnsi="Calibri" w:cs="Times New Roman" w:hint="eastAsia"/>
          <w:sz w:val="24"/>
          <w:szCs w:val="24"/>
        </w:rPr>
        <w:t>  </w:t>
      </w:r>
      <w:r>
        <w:rPr>
          <w:rFonts w:hint="eastAsia"/>
        </w:rPr>
        <w:t> </w:t>
      </w:r>
      <w:bookmarkStart w:id="2" w:name="_GoBack"/>
      <w:bookmarkEnd w:id="2"/>
    </w:p>
    <w:p w:rsidR="00A50801" w:rsidRPr="00A50801" w:rsidRDefault="00A50801" w:rsidP="00A50801">
      <w:pPr>
        <w:pStyle w:val="a5"/>
        <w:numPr>
          <w:ilvl w:val="0"/>
          <w:numId w:val="1"/>
        </w:numPr>
        <w:spacing w:before="120" w:after="120" w:line="360" w:lineRule="auto"/>
        <w:ind w:firstLineChars="0"/>
        <w:jc w:val="left"/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 w:hint="eastAsia"/>
          <w:sz w:val="24"/>
          <w:szCs w:val="24"/>
        </w:rPr>
        <w:t>运</w:t>
      </w:r>
      <w:proofErr w:type="gramStart"/>
      <w:r>
        <w:rPr>
          <w:rFonts w:ascii="Calibri" w:eastAsia="宋体" w:hAnsi="Calibri" w:cs="Times New Roman" w:hint="eastAsia"/>
          <w:sz w:val="24"/>
          <w:szCs w:val="24"/>
        </w:rPr>
        <w:t>维管理</w:t>
      </w:r>
      <w:proofErr w:type="gramEnd"/>
      <w:r>
        <w:rPr>
          <w:rFonts w:ascii="Calibri" w:eastAsia="宋体" w:hAnsi="Calibri" w:cs="Times New Roman" w:hint="eastAsia"/>
          <w:sz w:val="24"/>
          <w:szCs w:val="24"/>
        </w:rPr>
        <w:t>人员</w:t>
      </w:r>
      <w:r w:rsidRPr="00A50801">
        <w:rPr>
          <w:rFonts w:ascii="Calibri" w:eastAsia="宋体" w:hAnsi="Calibri" w:cs="Times New Roman" w:hint="eastAsia"/>
          <w:sz w:val="24"/>
          <w:szCs w:val="24"/>
        </w:rPr>
        <w:t>、到访人员出入应登记。</w:t>
      </w:r>
      <w:r w:rsidRPr="00A50801">
        <w:rPr>
          <w:rFonts w:ascii="Calibri" w:eastAsia="宋体" w:hAnsi="Calibri" w:cs="Times New Roman" w:hint="eastAsia"/>
          <w:sz w:val="24"/>
          <w:szCs w:val="24"/>
        </w:rPr>
        <w:t>   </w:t>
      </w:r>
    </w:p>
    <w:p w:rsidR="00A50801" w:rsidRPr="00A50801" w:rsidRDefault="00A50801" w:rsidP="00A50801">
      <w:pPr>
        <w:pStyle w:val="a5"/>
        <w:numPr>
          <w:ilvl w:val="0"/>
          <w:numId w:val="1"/>
        </w:numPr>
        <w:spacing w:before="120" w:after="120" w:line="360" w:lineRule="auto"/>
        <w:ind w:firstLineChars="0"/>
        <w:jc w:val="left"/>
        <w:rPr>
          <w:rFonts w:ascii="Calibri" w:eastAsia="宋体" w:hAnsi="Calibri" w:cs="Times New Roman"/>
          <w:sz w:val="24"/>
          <w:szCs w:val="24"/>
        </w:rPr>
      </w:pPr>
      <w:r w:rsidRPr="00A50801">
        <w:rPr>
          <w:rFonts w:ascii="Calibri" w:eastAsia="宋体" w:hAnsi="Calibri" w:cs="Times New Roman" w:hint="eastAsia"/>
          <w:sz w:val="24"/>
          <w:szCs w:val="24"/>
        </w:rPr>
        <w:t>外来人员进入必须有专门的</w:t>
      </w:r>
      <w:r>
        <w:rPr>
          <w:rFonts w:ascii="Calibri" w:eastAsia="宋体" w:hAnsi="Calibri" w:cs="Times New Roman" w:hint="eastAsia"/>
          <w:sz w:val="24"/>
          <w:szCs w:val="24"/>
        </w:rPr>
        <w:t>运</w:t>
      </w:r>
      <w:proofErr w:type="gramStart"/>
      <w:r>
        <w:rPr>
          <w:rFonts w:ascii="Calibri" w:eastAsia="宋体" w:hAnsi="Calibri" w:cs="Times New Roman" w:hint="eastAsia"/>
          <w:sz w:val="24"/>
          <w:szCs w:val="24"/>
        </w:rPr>
        <w:t>维管理</w:t>
      </w:r>
      <w:proofErr w:type="gramEnd"/>
      <w:r>
        <w:rPr>
          <w:rFonts w:ascii="Calibri" w:eastAsia="宋体" w:hAnsi="Calibri" w:cs="Times New Roman" w:hint="eastAsia"/>
          <w:sz w:val="24"/>
          <w:szCs w:val="24"/>
        </w:rPr>
        <w:t>人员</w:t>
      </w:r>
      <w:r w:rsidRPr="00A50801">
        <w:rPr>
          <w:rFonts w:ascii="Calibri" w:eastAsia="宋体" w:hAnsi="Calibri" w:cs="Times New Roman" w:hint="eastAsia"/>
          <w:sz w:val="24"/>
          <w:szCs w:val="24"/>
        </w:rPr>
        <w:t>全面负责其行为安全。</w:t>
      </w:r>
      <w:r w:rsidRPr="00A50801">
        <w:rPr>
          <w:rFonts w:ascii="Calibri" w:eastAsia="宋体" w:hAnsi="Calibri" w:cs="Times New Roman" w:hint="eastAsia"/>
          <w:sz w:val="24"/>
          <w:szCs w:val="24"/>
        </w:rPr>
        <w:t>   </w:t>
      </w:r>
    </w:p>
    <w:p w:rsidR="00A50801" w:rsidRPr="00A50801" w:rsidRDefault="00A50801" w:rsidP="00A50801">
      <w:pPr>
        <w:pStyle w:val="a5"/>
        <w:numPr>
          <w:ilvl w:val="0"/>
          <w:numId w:val="1"/>
        </w:numPr>
        <w:spacing w:before="120" w:after="120" w:line="360" w:lineRule="auto"/>
        <w:ind w:firstLineChars="0"/>
        <w:jc w:val="left"/>
        <w:rPr>
          <w:rFonts w:ascii="Calibri" w:eastAsia="宋体" w:hAnsi="Calibri" w:cs="Times New Roman"/>
          <w:sz w:val="24"/>
          <w:szCs w:val="24"/>
        </w:rPr>
      </w:pPr>
      <w:r w:rsidRPr="00A50801">
        <w:rPr>
          <w:rFonts w:ascii="Calibri" w:eastAsia="宋体" w:hAnsi="Calibri" w:cs="Times New Roman" w:hint="eastAsia"/>
          <w:sz w:val="24"/>
          <w:szCs w:val="24"/>
        </w:rPr>
        <w:t>未经主管领导批准，禁止将</w:t>
      </w:r>
      <w:r>
        <w:rPr>
          <w:rFonts w:ascii="Calibri" w:eastAsia="宋体" w:hAnsi="Calibri" w:cs="Times New Roman" w:hint="eastAsia"/>
          <w:sz w:val="24"/>
          <w:szCs w:val="24"/>
        </w:rPr>
        <w:t>云计算中心</w:t>
      </w:r>
      <w:r w:rsidRPr="00A50801">
        <w:rPr>
          <w:rFonts w:ascii="Calibri" w:eastAsia="宋体" w:hAnsi="Calibri" w:cs="Times New Roman" w:hint="eastAsia"/>
          <w:sz w:val="24"/>
          <w:szCs w:val="24"/>
        </w:rPr>
        <w:t>相关的钥匙、</w:t>
      </w:r>
      <w:r>
        <w:rPr>
          <w:rFonts w:ascii="Calibri" w:eastAsia="宋体" w:hAnsi="Calibri" w:cs="Times New Roman" w:hint="eastAsia"/>
          <w:sz w:val="24"/>
          <w:szCs w:val="24"/>
        </w:rPr>
        <w:t>安保</w:t>
      </w:r>
      <w:r w:rsidRPr="00A50801">
        <w:rPr>
          <w:rFonts w:ascii="Calibri" w:eastAsia="宋体" w:hAnsi="Calibri" w:cs="Times New Roman" w:hint="eastAsia"/>
          <w:sz w:val="24"/>
          <w:szCs w:val="24"/>
        </w:rPr>
        <w:t>密码等物品和信息外借或透露给其它人员，同时有责任对</w:t>
      </w:r>
      <w:r>
        <w:rPr>
          <w:rFonts w:ascii="Calibri" w:eastAsia="宋体" w:hAnsi="Calibri" w:cs="Times New Roman" w:hint="eastAsia"/>
          <w:sz w:val="24"/>
          <w:szCs w:val="24"/>
        </w:rPr>
        <w:t>安保</w:t>
      </w:r>
      <w:r w:rsidRPr="00A50801">
        <w:rPr>
          <w:rFonts w:ascii="Calibri" w:eastAsia="宋体" w:hAnsi="Calibri" w:cs="Times New Roman" w:hint="eastAsia"/>
          <w:sz w:val="24"/>
          <w:szCs w:val="24"/>
        </w:rPr>
        <w:t>信息保密。对于遗失钥匙、泄露</w:t>
      </w:r>
      <w:r>
        <w:rPr>
          <w:rFonts w:ascii="Calibri" w:eastAsia="宋体" w:hAnsi="Calibri" w:cs="Times New Roman" w:hint="eastAsia"/>
          <w:sz w:val="24"/>
          <w:szCs w:val="24"/>
        </w:rPr>
        <w:t>安保</w:t>
      </w:r>
      <w:r w:rsidRPr="00A50801">
        <w:rPr>
          <w:rFonts w:ascii="Calibri" w:eastAsia="宋体" w:hAnsi="Calibri" w:cs="Times New Roman" w:hint="eastAsia"/>
          <w:sz w:val="24"/>
          <w:szCs w:val="24"/>
        </w:rPr>
        <w:t>信息的情况要即时上报，并积极主动采取措施保证</w:t>
      </w:r>
      <w:r>
        <w:rPr>
          <w:rFonts w:ascii="Calibri" w:eastAsia="宋体" w:hAnsi="Calibri" w:cs="Times New Roman" w:hint="eastAsia"/>
          <w:sz w:val="24"/>
          <w:szCs w:val="24"/>
        </w:rPr>
        <w:t>云计算中心</w:t>
      </w:r>
      <w:r w:rsidRPr="00A50801">
        <w:rPr>
          <w:rFonts w:ascii="Calibri" w:eastAsia="宋体" w:hAnsi="Calibri" w:cs="Times New Roman" w:hint="eastAsia"/>
          <w:sz w:val="24"/>
          <w:szCs w:val="24"/>
        </w:rPr>
        <w:t>安全。</w:t>
      </w:r>
      <w:r w:rsidRPr="00A50801">
        <w:rPr>
          <w:rFonts w:ascii="Calibri" w:eastAsia="宋体" w:hAnsi="Calibri" w:cs="Times New Roman" w:hint="eastAsia"/>
          <w:sz w:val="24"/>
          <w:szCs w:val="24"/>
        </w:rPr>
        <w:t>   </w:t>
      </w:r>
    </w:p>
    <w:p w:rsidR="00A50801" w:rsidRPr="00A50801" w:rsidRDefault="00A50801" w:rsidP="00A50801">
      <w:pPr>
        <w:pStyle w:val="a5"/>
        <w:numPr>
          <w:ilvl w:val="0"/>
          <w:numId w:val="1"/>
        </w:numPr>
        <w:spacing w:before="120" w:after="120" w:line="360" w:lineRule="auto"/>
        <w:ind w:firstLineChars="0"/>
        <w:jc w:val="left"/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 w:hint="eastAsia"/>
          <w:sz w:val="24"/>
          <w:szCs w:val="24"/>
        </w:rPr>
        <w:t>云计算中心</w:t>
      </w:r>
      <w:r w:rsidRPr="00A50801">
        <w:rPr>
          <w:rFonts w:ascii="Calibri" w:eastAsia="宋体" w:hAnsi="Calibri" w:cs="Times New Roman" w:hint="eastAsia"/>
          <w:sz w:val="24"/>
          <w:szCs w:val="24"/>
        </w:rPr>
        <w:t>人员对</w:t>
      </w:r>
      <w:r>
        <w:rPr>
          <w:rFonts w:ascii="Calibri" w:eastAsia="宋体" w:hAnsi="Calibri" w:cs="Times New Roman" w:hint="eastAsia"/>
          <w:sz w:val="24"/>
          <w:szCs w:val="24"/>
        </w:rPr>
        <w:t>云计算中心安保</w:t>
      </w:r>
      <w:r w:rsidRPr="00A50801">
        <w:rPr>
          <w:rFonts w:ascii="Calibri" w:eastAsia="宋体" w:hAnsi="Calibri" w:cs="Times New Roman" w:hint="eastAsia"/>
          <w:sz w:val="24"/>
          <w:szCs w:val="24"/>
        </w:rPr>
        <w:t>制度上的漏洞和不完善的地方有责任及时提出改善建议</w:t>
      </w:r>
      <w:ins w:id="3" w:author="ln cao" w:date="2015-09-15T14:24:00Z">
        <w:r w:rsidR="005166D4">
          <w:rPr>
            <w:rFonts w:ascii="Calibri" w:eastAsia="宋体" w:hAnsi="Calibri" w:cs="Times New Roman" w:hint="eastAsia"/>
            <w:sz w:val="24"/>
            <w:szCs w:val="24"/>
          </w:rPr>
          <w:t>。</w:t>
        </w:r>
      </w:ins>
    </w:p>
    <w:p w:rsidR="00A50801" w:rsidRDefault="00A50801" w:rsidP="00A50801">
      <w:pPr>
        <w:pStyle w:val="a5"/>
        <w:numPr>
          <w:ilvl w:val="0"/>
          <w:numId w:val="1"/>
        </w:numPr>
        <w:spacing w:before="120" w:after="120" w:line="360" w:lineRule="auto"/>
        <w:ind w:firstLineChars="0"/>
        <w:jc w:val="left"/>
      </w:pPr>
      <w:r w:rsidRPr="00A50801">
        <w:rPr>
          <w:rFonts w:ascii="Calibri" w:eastAsia="宋体" w:hAnsi="Calibri" w:cs="Times New Roman" w:hint="eastAsia"/>
          <w:sz w:val="24"/>
          <w:szCs w:val="24"/>
        </w:rPr>
        <w:t>禁止带领与</w:t>
      </w:r>
      <w:r>
        <w:rPr>
          <w:rFonts w:ascii="Calibri" w:eastAsia="宋体" w:hAnsi="Calibri" w:cs="Times New Roman" w:hint="eastAsia"/>
          <w:sz w:val="24"/>
          <w:szCs w:val="24"/>
        </w:rPr>
        <w:t>云计算中心</w:t>
      </w:r>
      <w:r w:rsidRPr="00A50801">
        <w:rPr>
          <w:rFonts w:ascii="Calibri" w:eastAsia="宋体" w:hAnsi="Calibri" w:cs="Times New Roman" w:hint="eastAsia"/>
          <w:sz w:val="24"/>
          <w:szCs w:val="24"/>
        </w:rPr>
        <w:t>工作无关的人员进出</w:t>
      </w:r>
      <w:r>
        <w:rPr>
          <w:rFonts w:ascii="Calibri" w:eastAsia="宋体" w:hAnsi="Calibri" w:cs="Times New Roman" w:hint="eastAsia"/>
          <w:sz w:val="24"/>
          <w:szCs w:val="24"/>
        </w:rPr>
        <w:t>云计算中心</w:t>
      </w:r>
      <w:r w:rsidRPr="00A50801">
        <w:rPr>
          <w:rFonts w:ascii="Calibri" w:eastAsia="宋体" w:hAnsi="Calibri" w:cs="Times New Roman" w:hint="eastAsia"/>
          <w:sz w:val="24"/>
          <w:szCs w:val="24"/>
        </w:rPr>
        <w:t>。</w:t>
      </w:r>
      <w:r w:rsidRPr="00A50801">
        <w:rPr>
          <w:rFonts w:ascii="Calibri" w:eastAsia="宋体" w:hAnsi="Calibri" w:cs="Times New Roman" w:hint="eastAsia"/>
          <w:sz w:val="24"/>
          <w:szCs w:val="24"/>
        </w:rPr>
        <w:t>  </w:t>
      </w:r>
      <w:r>
        <w:rPr>
          <w:rFonts w:hint="eastAsia"/>
        </w:rPr>
        <w:t> </w:t>
      </w:r>
    </w:p>
    <w:p w:rsidR="00A50801" w:rsidRPr="00A50801" w:rsidRDefault="00F577A8" w:rsidP="00A50801">
      <w:pPr>
        <w:pStyle w:val="a5"/>
        <w:numPr>
          <w:ilvl w:val="0"/>
          <w:numId w:val="1"/>
        </w:numPr>
        <w:spacing w:before="120" w:after="120" w:line="360" w:lineRule="auto"/>
        <w:ind w:firstLineChars="0"/>
        <w:jc w:val="left"/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 w:hint="eastAsia"/>
          <w:sz w:val="24"/>
          <w:szCs w:val="24"/>
        </w:rPr>
        <w:t>禁止</w:t>
      </w:r>
      <w:r w:rsidR="00A50801" w:rsidRPr="00A50801">
        <w:rPr>
          <w:rFonts w:ascii="Calibri" w:eastAsia="宋体" w:hAnsi="Calibri" w:cs="Times New Roman" w:hint="eastAsia"/>
          <w:sz w:val="24"/>
          <w:szCs w:val="24"/>
        </w:rPr>
        <w:t>与</w:t>
      </w:r>
      <w:r w:rsidR="00A50801">
        <w:rPr>
          <w:rFonts w:ascii="Calibri" w:eastAsia="宋体" w:hAnsi="Calibri" w:cs="Times New Roman" w:hint="eastAsia"/>
          <w:sz w:val="24"/>
          <w:szCs w:val="24"/>
        </w:rPr>
        <w:t>云计算中心</w:t>
      </w:r>
      <w:r w:rsidR="00A50801" w:rsidRPr="00A50801">
        <w:rPr>
          <w:rFonts w:ascii="Calibri" w:eastAsia="宋体" w:hAnsi="Calibri" w:cs="Times New Roman" w:hint="eastAsia"/>
          <w:sz w:val="24"/>
          <w:szCs w:val="24"/>
        </w:rPr>
        <w:t>工作无关的人员直接或间接操纵</w:t>
      </w:r>
      <w:r w:rsidR="00A50801">
        <w:rPr>
          <w:rFonts w:ascii="Calibri" w:eastAsia="宋体" w:hAnsi="Calibri" w:cs="Times New Roman" w:hint="eastAsia"/>
          <w:sz w:val="24"/>
          <w:szCs w:val="24"/>
        </w:rPr>
        <w:t>云计算中心</w:t>
      </w:r>
      <w:r w:rsidR="00A50801" w:rsidRPr="00A50801">
        <w:rPr>
          <w:rFonts w:ascii="Calibri" w:eastAsia="宋体" w:hAnsi="Calibri" w:cs="Times New Roman" w:hint="eastAsia"/>
          <w:sz w:val="24"/>
          <w:szCs w:val="24"/>
        </w:rPr>
        <w:t>任何设备。</w:t>
      </w:r>
      <w:r w:rsidR="00A50801" w:rsidRPr="00A50801">
        <w:rPr>
          <w:rFonts w:ascii="Calibri" w:eastAsia="宋体" w:hAnsi="Calibri" w:cs="Times New Roman" w:hint="eastAsia"/>
          <w:sz w:val="24"/>
          <w:szCs w:val="24"/>
        </w:rPr>
        <w:t>   </w:t>
      </w:r>
    </w:p>
    <w:p w:rsidR="00A50801" w:rsidRPr="00A50801" w:rsidRDefault="001A5FCB" w:rsidP="00A50801">
      <w:pPr>
        <w:pStyle w:val="a5"/>
        <w:numPr>
          <w:ilvl w:val="0"/>
          <w:numId w:val="1"/>
        </w:numPr>
        <w:spacing w:before="120" w:after="120" w:line="360" w:lineRule="auto"/>
        <w:ind w:firstLineChars="0"/>
        <w:jc w:val="left"/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 w:hint="eastAsia"/>
          <w:sz w:val="24"/>
          <w:szCs w:val="24"/>
        </w:rPr>
        <w:t>当</w:t>
      </w:r>
      <w:r w:rsidR="00A50801">
        <w:rPr>
          <w:rFonts w:ascii="Calibri" w:eastAsia="宋体" w:hAnsi="Calibri" w:cs="Times New Roman" w:hint="eastAsia"/>
          <w:sz w:val="24"/>
          <w:szCs w:val="24"/>
        </w:rPr>
        <w:t>云计算中心</w:t>
      </w:r>
      <w:r>
        <w:rPr>
          <w:rFonts w:ascii="Calibri" w:eastAsia="宋体" w:hAnsi="Calibri" w:cs="Times New Roman" w:hint="eastAsia"/>
          <w:sz w:val="24"/>
          <w:szCs w:val="24"/>
        </w:rPr>
        <w:t>出现盗窃、破门、火警、水灾</w:t>
      </w:r>
      <w:r w:rsidR="00A50801" w:rsidRPr="00A50801">
        <w:rPr>
          <w:rFonts w:ascii="Calibri" w:eastAsia="宋体" w:hAnsi="Calibri" w:cs="Times New Roman" w:hint="eastAsia"/>
          <w:sz w:val="24"/>
          <w:szCs w:val="24"/>
        </w:rPr>
        <w:t>等严重事件时，</w:t>
      </w:r>
      <w:r w:rsidR="00A50801">
        <w:rPr>
          <w:rFonts w:ascii="Calibri" w:eastAsia="宋体" w:hAnsi="Calibri" w:cs="Times New Roman" w:hint="eastAsia"/>
          <w:sz w:val="24"/>
          <w:szCs w:val="24"/>
        </w:rPr>
        <w:t>云计算中心运维管理人员</w:t>
      </w:r>
      <w:r w:rsidR="00A50801" w:rsidRPr="00A50801">
        <w:rPr>
          <w:rFonts w:ascii="Calibri" w:eastAsia="宋体" w:hAnsi="Calibri" w:cs="Times New Roman" w:hint="eastAsia"/>
          <w:sz w:val="24"/>
          <w:szCs w:val="24"/>
        </w:rPr>
        <w:t>有义务</w:t>
      </w:r>
      <w:r>
        <w:rPr>
          <w:rFonts w:ascii="Calibri" w:eastAsia="宋体" w:hAnsi="Calibri" w:cs="Times New Roman" w:hint="eastAsia"/>
          <w:sz w:val="24"/>
          <w:szCs w:val="24"/>
        </w:rPr>
        <w:t>第一时间报警并到达现场，协助处理相关</w:t>
      </w:r>
      <w:r w:rsidR="00A50801" w:rsidRPr="00A50801">
        <w:rPr>
          <w:rFonts w:ascii="Calibri" w:eastAsia="宋体" w:hAnsi="Calibri" w:cs="Times New Roman" w:hint="eastAsia"/>
          <w:sz w:val="24"/>
          <w:szCs w:val="24"/>
        </w:rPr>
        <w:t>事件</w:t>
      </w:r>
      <w:r>
        <w:rPr>
          <w:rFonts w:ascii="Calibri" w:eastAsia="宋体" w:hAnsi="Calibri" w:cs="Times New Roman" w:hint="eastAsia"/>
          <w:sz w:val="24"/>
          <w:szCs w:val="24"/>
        </w:rPr>
        <w:t>。</w:t>
      </w:r>
    </w:p>
    <w:sectPr w:rsidR="00A50801" w:rsidRPr="00A50801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5E4D" w:rsidRDefault="00B75E4D" w:rsidP="00A50801">
      <w:r>
        <w:separator/>
      </w:r>
    </w:p>
  </w:endnote>
  <w:endnote w:type="continuationSeparator" w:id="0">
    <w:p w:rsidR="00B75E4D" w:rsidRDefault="00B75E4D" w:rsidP="00A508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5E4D" w:rsidRDefault="00B75E4D" w:rsidP="00A50801">
      <w:r>
        <w:separator/>
      </w:r>
    </w:p>
  </w:footnote>
  <w:footnote w:type="continuationSeparator" w:id="0">
    <w:p w:rsidR="00B75E4D" w:rsidRDefault="00B75E4D" w:rsidP="00A5080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0801" w:rsidRDefault="00A50801">
    <w:pPr>
      <w:pStyle w:val="a3"/>
    </w:pPr>
    <w:r>
      <w:rPr>
        <w:noProof/>
        <w:color w:val="000000"/>
      </w:rPr>
      <w:drawing>
        <wp:anchor distT="0" distB="0" distL="114300" distR="114300" simplePos="0" relativeHeight="251659264" behindDoc="0" locked="0" layoutInCell="1" allowOverlap="1" wp14:anchorId="154918A9" wp14:editId="3043C17E">
          <wp:simplePos x="0" y="0"/>
          <wp:positionH relativeFrom="margin">
            <wp:align>left</wp:align>
          </wp:positionH>
          <wp:positionV relativeFrom="paragraph">
            <wp:posOffset>-95003</wp:posOffset>
          </wp:positionV>
          <wp:extent cx="1448435" cy="266700"/>
          <wp:effectExtent l="0" t="0" r="0" b="0"/>
          <wp:wrapNone/>
          <wp:docPr id="3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4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48435" cy="266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ptab w:relativeTo="margin" w:alignment="center" w:leader="none"/>
    </w:r>
    <w:r>
      <w:ptab w:relativeTo="margin" w:alignment="right" w:leader="none"/>
    </w:r>
    <w:r>
      <w:rPr>
        <w:rFonts w:hint="eastAsia"/>
      </w:rPr>
      <w:t>云计算中心安保制度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4EF7754"/>
    <w:multiLevelType w:val="hybridMultilevel"/>
    <w:tmpl w:val="2C1C9FD2"/>
    <w:lvl w:ilvl="0" w:tplc="E5BAA374">
      <w:start w:val="1"/>
      <w:numFmt w:val="chineseCountingThousand"/>
      <w:lvlText w:val="第%1条"/>
      <w:lvlJc w:val="right"/>
      <w:pPr>
        <w:ind w:left="420" w:hanging="420"/>
      </w:pPr>
      <w:rPr>
        <w:rFonts w:hint="eastAsia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ln cao">
    <w15:presenceInfo w15:providerId="Windows Live" w15:userId="37cc6f1d2cf84ff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59AC"/>
    <w:rsid w:val="00046210"/>
    <w:rsid w:val="00133C32"/>
    <w:rsid w:val="001A5FCB"/>
    <w:rsid w:val="00393C7E"/>
    <w:rsid w:val="005166D4"/>
    <w:rsid w:val="00835FA7"/>
    <w:rsid w:val="0094076B"/>
    <w:rsid w:val="00A50801"/>
    <w:rsid w:val="00B75E4D"/>
    <w:rsid w:val="00C559AC"/>
    <w:rsid w:val="00E156D9"/>
    <w:rsid w:val="00EB7E7D"/>
    <w:rsid w:val="00F577A8"/>
    <w:rsid w:val="00FC1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F8B6C85-6188-4385-B803-A690B3806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508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5080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508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50801"/>
    <w:rPr>
      <w:sz w:val="18"/>
      <w:szCs w:val="18"/>
    </w:rPr>
  </w:style>
  <w:style w:type="paragraph" w:styleId="a5">
    <w:name w:val="List Paragraph"/>
    <w:basedOn w:val="a"/>
    <w:uiPriority w:val="34"/>
    <w:qFormat/>
    <w:rsid w:val="00A50801"/>
    <w:pPr>
      <w:ind w:firstLineChars="200" w:firstLine="420"/>
    </w:pPr>
  </w:style>
  <w:style w:type="paragraph" w:styleId="a6">
    <w:name w:val="Revision"/>
    <w:hidden/>
    <w:uiPriority w:val="99"/>
    <w:semiHidden/>
    <w:rsid w:val="00046210"/>
  </w:style>
  <w:style w:type="paragraph" w:styleId="a7">
    <w:name w:val="Balloon Text"/>
    <w:basedOn w:val="a"/>
    <w:link w:val="Char1"/>
    <w:uiPriority w:val="99"/>
    <w:semiHidden/>
    <w:unhideWhenUsed/>
    <w:rsid w:val="00F577A8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F577A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80</Words>
  <Characters>458</Characters>
  <Application>Microsoft Office Word</Application>
  <DocSecurity>0</DocSecurity>
  <Lines>3</Lines>
  <Paragraphs>1</Paragraphs>
  <ScaleCrop>false</ScaleCrop>
  <Company/>
  <LinksUpToDate>false</LinksUpToDate>
  <CharactersWithSpaces>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</dc:creator>
  <cp:keywords/>
  <dc:description/>
  <cp:lastModifiedBy>ln cao</cp:lastModifiedBy>
  <cp:revision>9</cp:revision>
  <dcterms:created xsi:type="dcterms:W3CDTF">2014-01-13T05:04:00Z</dcterms:created>
  <dcterms:modified xsi:type="dcterms:W3CDTF">2015-09-15T06:28:00Z</dcterms:modified>
</cp:coreProperties>
</file>