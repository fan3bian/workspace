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D9" w:rsidRPr="00A50801" w:rsidRDefault="00A50801" w:rsidP="00A50801">
      <w:pPr>
        <w:jc w:val="center"/>
        <w:rPr>
          <w:b/>
          <w:sz w:val="40"/>
        </w:rPr>
      </w:pPr>
      <w:r w:rsidRPr="00A50801">
        <w:rPr>
          <w:rFonts w:hint="eastAsia"/>
          <w:b/>
          <w:sz w:val="40"/>
        </w:rPr>
        <w:t>云计算中心</w:t>
      </w:r>
      <w:r w:rsidR="00334A80">
        <w:rPr>
          <w:rFonts w:hint="eastAsia"/>
          <w:b/>
          <w:sz w:val="40"/>
        </w:rPr>
        <w:t>工作人员管理</w:t>
      </w:r>
      <w:r w:rsidRPr="00A50801">
        <w:rPr>
          <w:rFonts w:hint="eastAsia"/>
          <w:b/>
          <w:sz w:val="40"/>
        </w:rPr>
        <w:t>制度</w:t>
      </w:r>
    </w:p>
    <w:p w:rsidR="00A50801" w:rsidRP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严格注意防火、</w:t>
      </w:r>
      <w:r w:rsidR="009E1D32">
        <w:rPr>
          <w:rFonts w:ascii="Calibri" w:eastAsia="宋体" w:hAnsi="Calibri" w:cs="Times New Roman"/>
          <w:sz w:val="24"/>
          <w:szCs w:val="24"/>
        </w:rPr>
        <w:t>防盗</w:t>
      </w:r>
      <w:r>
        <w:rPr>
          <w:rFonts w:ascii="Calibri" w:eastAsia="宋体" w:hAnsi="Calibri" w:cs="Times New Roman" w:hint="eastAsia"/>
          <w:sz w:val="24"/>
          <w:szCs w:val="24"/>
        </w:rPr>
        <w:t>，机房内严禁吸烟和使用明火，不得存放各种易燃、易爆、放射性及强磁物品。</w:t>
      </w:r>
    </w:p>
    <w:p w:rsid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云计算中心工作人员应时刻注意机房空调运行状态，保持机房及设备在机房规定温度、湿度，出现故障要及时通知有关人员配合解决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 w:rsidR="00A50801">
        <w:rPr>
          <w:rFonts w:hint="eastAsia"/>
        </w:rPr>
        <w:t> </w:t>
      </w:r>
    </w:p>
    <w:p w:rsid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未经批准不得擅自关闭服务器，因机房设备检测、维修或者其他原因需要关闭服务器等设备，应事先征得相关负责人的批准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 w:rsidR="00A50801">
        <w:rPr>
          <w:rFonts w:hint="eastAsia"/>
        </w:rPr>
        <w:t> </w:t>
      </w:r>
    </w:p>
    <w:p w:rsidR="00A50801" w:rsidRP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云计算中心工作人员发现设备异常情况应及时处理并做好记录，如不能解决须报告相关责任人研究处理方案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云计算中心机房内使用外来的软盘、光盘、</w:t>
      </w:r>
      <w:r>
        <w:rPr>
          <w:rFonts w:ascii="Calibri" w:eastAsia="宋体" w:hAnsi="Calibri" w:cs="Times New Roman" w:hint="eastAsia"/>
          <w:sz w:val="24"/>
          <w:szCs w:val="24"/>
        </w:rPr>
        <w:t>U</w:t>
      </w:r>
      <w:r>
        <w:rPr>
          <w:rFonts w:ascii="Calibri" w:eastAsia="宋体" w:hAnsi="Calibri" w:cs="Times New Roman" w:hint="eastAsia"/>
          <w:sz w:val="24"/>
          <w:szCs w:val="24"/>
        </w:rPr>
        <w:t>盘、移动硬盘等移动存储介质前，要先杀毒后使用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云计算中心机房内的设备、资料、物品只限在机房内用，</w:t>
      </w:r>
      <w:ins w:id="0" w:author="ln cao" w:date="2015-09-15T14:16:00Z">
        <w:r w:rsidR="008E3E67">
          <w:rPr>
            <w:rFonts w:ascii="Calibri" w:eastAsia="宋体" w:hAnsi="Calibri" w:cs="Times New Roman"/>
            <w:sz w:val="24"/>
            <w:szCs w:val="24"/>
          </w:rPr>
          <w:t>外借</w:t>
        </w:r>
      </w:ins>
      <w:del w:id="1" w:author="ln cao" w:date="2015-09-15T14:16:00Z">
        <w:r w:rsidDel="008E3E67">
          <w:rPr>
            <w:rFonts w:ascii="Calibri" w:eastAsia="宋体" w:hAnsi="Calibri" w:cs="Times New Roman" w:hint="eastAsia"/>
            <w:sz w:val="24"/>
            <w:szCs w:val="24"/>
          </w:rPr>
          <w:delText>外界</w:delText>
        </w:r>
      </w:del>
      <w:r>
        <w:rPr>
          <w:rFonts w:ascii="Calibri" w:eastAsia="宋体" w:hAnsi="Calibri" w:cs="Times New Roman" w:hint="eastAsia"/>
          <w:sz w:val="24"/>
          <w:szCs w:val="24"/>
        </w:rPr>
        <w:t>时需经批准并登记，用后及时收回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B54FED" w:rsidRDefault="00334A80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保持云计算中心机房的清洁卫生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严禁在机房堆放杂物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禁止将食品</w:t>
      </w:r>
      <w:r w:rsidR="00B54FED">
        <w:rPr>
          <w:rFonts w:ascii="Calibri" w:eastAsia="宋体" w:hAnsi="Calibri" w:cs="Times New Roman"/>
          <w:sz w:val="24"/>
          <w:szCs w:val="24"/>
        </w:rPr>
        <w:t>或与工作无关的物品带入机房</w:t>
      </w:r>
      <w:r w:rsidR="00B54FED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54FED" w:rsidRDefault="00B54FED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进入云计算中心机房的外来人员及携带的物品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均须接受检查登记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详尽</w:t>
      </w:r>
      <w:del w:id="2" w:author="ln cao" w:date="2015-09-15T14:17:00Z">
        <w:r w:rsidDel="009A1F1A">
          <w:rPr>
            <w:rFonts w:ascii="Calibri" w:eastAsia="宋体" w:hAnsi="Calibri" w:cs="Times New Roman" w:hint="eastAsia"/>
            <w:sz w:val="24"/>
            <w:szCs w:val="24"/>
          </w:rPr>
          <w:delText>，</w:delText>
        </w:r>
      </w:del>
      <w:ins w:id="3" w:author="ln cao" w:date="2015-09-15T14:17:00Z">
        <w:r w:rsidR="009A1F1A">
          <w:rPr>
            <w:rFonts w:ascii="Calibri" w:eastAsia="宋体" w:hAnsi="Calibri" w:cs="Times New Roman" w:hint="eastAsia"/>
            <w:sz w:val="24"/>
            <w:szCs w:val="24"/>
          </w:rPr>
          <w:t>、</w:t>
        </w:r>
      </w:ins>
      <w:r>
        <w:rPr>
          <w:rFonts w:ascii="Calibri" w:eastAsia="宋体" w:hAnsi="Calibri" w:cs="Times New Roman"/>
          <w:sz w:val="24"/>
          <w:szCs w:val="24"/>
        </w:rPr>
        <w:t>如实地填写机房出入登记表上的相关内容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机房人员负责登记的监督工作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确认无误后方可进入</w:t>
      </w:r>
      <w:ins w:id="4" w:author="ln cao" w:date="2015-09-15T14:17:00Z">
        <w:r w:rsidR="009A1F1A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  <w:bookmarkStart w:id="5" w:name="_GoBack"/>
      <w:bookmarkEnd w:id="5"/>
    </w:p>
    <w:p w:rsidR="00A50801" w:rsidRPr="00A50801" w:rsidRDefault="00B54FED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外来人员进出云计算中心机房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需遵守机房相关管理制度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保持机房卫生整洁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sectPr w:rsidR="00A50801" w:rsidRPr="00A5080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43" w:rsidRDefault="00CB4343" w:rsidP="00A50801">
      <w:r>
        <w:separator/>
      </w:r>
    </w:p>
  </w:endnote>
  <w:endnote w:type="continuationSeparator" w:id="0">
    <w:p w:rsidR="00CB4343" w:rsidRDefault="00CB4343" w:rsidP="00A5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43" w:rsidRDefault="00CB4343" w:rsidP="00A50801">
      <w:r>
        <w:separator/>
      </w:r>
    </w:p>
  </w:footnote>
  <w:footnote w:type="continuationSeparator" w:id="0">
    <w:p w:rsidR="00CB4343" w:rsidRDefault="00CB4343" w:rsidP="00A50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01" w:rsidRDefault="00A50801">
    <w:pPr>
      <w:pStyle w:val="a3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154918A9" wp14:editId="3043C17E">
          <wp:simplePos x="0" y="0"/>
          <wp:positionH relativeFrom="margin">
            <wp:align>left</wp:align>
          </wp:positionH>
          <wp:positionV relativeFrom="paragraph">
            <wp:posOffset>-95003</wp:posOffset>
          </wp:positionV>
          <wp:extent cx="1448435" cy="2667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云计算中心</w:t>
    </w:r>
    <w:r w:rsidR="00B54FED">
      <w:rPr>
        <w:rFonts w:hint="eastAsia"/>
      </w:rPr>
      <w:t>工作人员管理</w:t>
    </w:r>
    <w:r>
      <w:rPr>
        <w:rFonts w:hint="eastAsia"/>
      </w:rPr>
      <w:t>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F7754"/>
    <w:multiLevelType w:val="hybridMultilevel"/>
    <w:tmpl w:val="1DAE0734"/>
    <w:lvl w:ilvl="0" w:tplc="A5FEAD7C">
      <w:start w:val="1"/>
      <w:numFmt w:val="chineseCountingThousand"/>
      <w:lvlText w:val="第%1条"/>
      <w:lvlJc w:val="righ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n cao">
    <w15:presenceInfo w15:providerId="Windows Live" w15:userId="37cc6f1d2cf84f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AC"/>
    <w:rsid w:val="00004625"/>
    <w:rsid w:val="00046210"/>
    <w:rsid w:val="001A5FCB"/>
    <w:rsid w:val="00334A80"/>
    <w:rsid w:val="007018B4"/>
    <w:rsid w:val="00835FA7"/>
    <w:rsid w:val="008E3E67"/>
    <w:rsid w:val="0094076B"/>
    <w:rsid w:val="009A1F1A"/>
    <w:rsid w:val="009E1D32"/>
    <w:rsid w:val="00A50801"/>
    <w:rsid w:val="00B54FED"/>
    <w:rsid w:val="00C46F37"/>
    <w:rsid w:val="00C559AC"/>
    <w:rsid w:val="00CB4343"/>
    <w:rsid w:val="00E156D9"/>
    <w:rsid w:val="00EB7E7D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B6C85-6188-4385-B803-A690B38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801"/>
    <w:rPr>
      <w:sz w:val="18"/>
      <w:szCs w:val="18"/>
    </w:rPr>
  </w:style>
  <w:style w:type="paragraph" w:styleId="a5">
    <w:name w:val="List Paragraph"/>
    <w:basedOn w:val="a"/>
    <w:uiPriority w:val="34"/>
    <w:qFormat/>
    <w:rsid w:val="00A50801"/>
    <w:pPr>
      <w:ind w:firstLineChars="200" w:firstLine="420"/>
    </w:pPr>
  </w:style>
  <w:style w:type="paragraph" w:styleId="a6">
    <w:name w:val="Revision"/>
    <w:hidden/>
    <w:uiPriority w:val="99"/>
    <w:semiHidden/>
    <w:rsid w:val="00046210"/>
  </w:style>
  <w:style w:type="paragraph" w:styleId="a7">
    <w:name w:val="Balloon Text"/>
    <w:basedOn w:val="a"/>
    <w:link w:val="Char1"/>
    <w:uiPriority w:val="99"/>
    <w:semiHidden/>
    <w:unhideWhenUsed/>
    <w:rsid w:val="00F577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ln cao</cp:lastModifiedBy>
  <cp:revision>13</cp:revision>
  <dcterms:created xsi:type="dcterms:W3CDTF">2014-01-13T05:04:00Z</dcterms:created>
  <dcterms:modified xsi:type="dcterms:W3CDTF">2015-09-15T06:18:00Z</dcterms:modified>
</cp:coreProperties>
</file>